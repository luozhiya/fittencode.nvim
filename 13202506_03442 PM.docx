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ns w:id="0" w:author="yy" w:date="2025-06-13T14:21:47Z"/>
          <w:del w:id="1" w:author="qq" w:date="2025-06-13T15:22:10Z"/>
          <w:rFonts w:hint="default"/>
          <w:lang w:val="en-US"/>
        </w:rPr>
      </w:pPr>
      <w:ins w:id="2" w:author="yy" w:date="2025-06-13T14:21:46Z">
        <w:r>
          <w:rPr>
            <w:rFonts w:hint="default"/>
            <w:lang w:val="en-US"/>
          </w:rPr>
          <w:t>1</w:t>
        </w:r>
      </w:ins>
      <w:ins w:id="3" w:author="yy" w:date="2025-06-13T14:21:47Z">
        <w:r>
          <w:rPr>
            <w:rFonts w:hint="default"/>
            <w:lang w:val="en-US"/>
          </w:rPr>
          <w:t>1</w:t>
        </w:r>
      </w:ins>
    </w:p>
    <w:p>
      <w:pPr>
        <w:rPr>
          <w:ins w:id="4" w:author="yy" w:date="2025-06-13T14:21:47Z"/>
          <w:del w:id="1" w:author="qq" w:date="2025-06-13T15:22:10Z"/>
          <w:rFonts w:hint="default"/>
          <w:lang w:val="en-US"/>
        </w:rPr>
      </w:pPr>
      <w:ins w:id="5" w:author="yy" w:date="2025-06-13T14:21:47Z">
        <w:del w:id="6" w:author="qq" w:date="2025-06-13T15:22:10Z">
          <w:r>
            <w:rPr>
              <w:rFonts w:hint="default"/>
              <w:lang w:val="en-US"/>
            </w:rPr>
            <w:delText>22</w:delText>
          </w:r>
        </w:del>
      </w:ins>
      <w:bookmarkStart w:id="0" w:name="_GoBack"/>
      <w:bookmarkEnd w:id="0"/>
    </w:p>
    <w:p>
      <w:pPr>
        <w:rPr>
          <w:ins w:id="7" w:author="yy" w:date="2025-06-13T14:21:48Z"/>
          <w:rFonts w:hint="default"/>
          <w:lang w:val="en-US"/>
        </w:rPr>
      </w:pPr>
      <w:ins w:id="8" w:author="yy" w:date="2025-06-13T14:21:48Z">
        <w:r>
          <w:rPr>
            <w:rFonts w:hint="default"/>
            <w:lang w:val="en-US"/>
          </w:rPr>
          <w:t>33</w:t>
        </w:r>
      </w:ins>
    </w:p>
    <w:p>
      <w:pPr>
        <w:rPr>
          <w:rFonts w:hint="default"/>
          <w:lang w:val="en-US"/>
        </w:rPr>
      </w:pPr>
      <w:ins w:id="9" w:author="yy" w:date="2025-06-13T14:21:48Z">
        <w:r>
          <w:rPr>
            <w:rFonts w:hint="default"/>
            <w:lang w:val="en-US"/>
          </w:rPr>
          <w:t>4</w:t>
        </w:r>
      </w:ins>
      <w:ins w:id="10" w:author="yy" w:date="2025-06-13T14:21:49Z">
        <w:r>
          <w:rPr>
            <w:rFonts w:hint="default"/>
            <w:lang w:val="en-US"/>
          </w:rPr>
          <w:t>4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y">
    <w15:presenceInfo w15:providerId="None" w15:userId="yy"/>
  </w15:person>
  <w15:person w15:author="qq">
    <w15:presenceInfo w15:providerId="None" w15:userId="q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25E2C"/>
    <w:rsid w:val="0EBF4843"/>
    <w:rsid w:val="3FE2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2025-06-13T06:21:00Z</dcterms:created>
  <dc:creator>yy</dc:creator>
  <cp:lastModifiedBy>qq</cp:lastModifiedBy>
  <dcterms:modified xsi:type="dcterms:W3CDTF">2025-06-13T07:22:21Z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